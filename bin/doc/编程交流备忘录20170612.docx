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压字机编程交流备忘录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一、需要控制的机构及传感器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1、字轮移动（电机），设有原点接近开关。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2、字轮旋转（电机），设有原点接近开关。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3、工件移动（电机），设有原点接近开关。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4、工件旋转（电机），设有原点接近开关。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5、料架移动（气缸），设有伸出到位磁性开关/缩回到位磁性开关。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6、工件升降（气缸），设有上升到位接近开关/下降到位接近开关。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7、工件夹紧（气缸），设有夹紧压力开关/松开到位磁性开关。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8、支承块移动（气缸），设有伸出到位磁性开关/缩回到位磁性开关（1个电磁阀同时控制4个气缸，共有8个磁性开关）。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9、增压缸（预压缸），设有伸出到位接近开关/缩回到位接近开关。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10、增压缸（加压缸），设有压力变送器。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11、工件旋转盘与支承块接触的接近开关。在车轮毂面上压字时，工件升降缸下降至旋转盘落到支承块上，此时工件升降缸并没有完全下降到位，所以需要设置该接近开关用来验证旋转盘是否接触到支承块。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12、上料位置工件检测红外开关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13、下料位置工件检测红外开关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二、工作模式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1、测试模式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具体内容见文件《车轮压字机》相关描述。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2、自动模式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压印毂面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具体工作流程见文件《车轮压字机》相关描述。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（2）压印辋面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具体工作流程见文件《车轮压字机》相关描述。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三、上位PC机程序设计主要内容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1、各机构状态的初始化。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具体工作流程见文件《车轮压字机》相关描述。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2、测试模式界面，通过该界面可以手动控制各个电机轴的正向移动（或旋转）、反向移动（或旋转）、复位以及控制各个电磁阀（气缸）动作，同时显示出各传感器的状态（或数值）。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3、压印内容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手动输入。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网络通讯从用户MES系统读取。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压印内容为10～40个字符，一般分为几段，如静平衡标志、炉号、钢号、日期、序列号等，段与段之间由空格分隔。在工件上首先压印静平衡标志，然后再在静平衡标志后依次压印其它内容。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4、参数设置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系统参数。这些参数与工件规格无关，如各电机轴的运动速度、加速度、比例</w:t>
      </w:r>
      <w:ins w:id="0" w:author="Administrator" w:date="2017-06-18T13:54:32Z">
        <w:r>
          <w:rPr>
            <w:rFonts w:hint="eastAsia"/>
            <w:sz w:val="24"/>
            <w:szCs w:val="24"/>
            <w:lang w:val="en-US" w:eastAsia="zh-CN"/>
          </w:rPr>
          <w:t>这个</w:t>
        </w:r>
      </w:ins>
      <w:ins w:id="1" w:author="Administrator" w:date="2017-06-18T13:54:33Z">
        <w:r>
          <w:rPr>
            <w:rFonts w:hint="eastAsia"/>
            <w:sz w:val="24"/>
            <w:szCs w:val="24"/>
            <w:lang w:val="en-US" w:eastAsia="zh-CN"/>
          </w:rPr>
          <w:t>不要</w:t>
        </w:r>
      </w:ins>
      <w:r>
        <w:rPr>
          <w:rFonts w:hint="eastAsia"/>
          <w:sz w:val="24"/>
          <w:szCs w:val="24"/>
          <w:lang w:val="en-US" w:eastAsia="zh-CN"/>
        </w:rPr>
        <w:t>，字轮参数（字符内容、顺序、间距</w:t>
      </w:r>
      <w:ins w:id="2" w:author="Administrator" w:date="2017-06-18T13:54:12Z">
        <w:r>
          <w:rPr>
            <w:rFonts w:hint="eastAsia"/>
            <w:sz w:val="24"/>
            <w:szCs w:val="24"/>
            <w:lang w:val="en-US" w:eastAsia="zh-CN"/>
          </w:rPr>
          <w:t>字</w:t>
        </w:r>
      </w:ins>
      <w:ins w:id="3" w:author="Administrator" w:date="2017-06-18T13:54:13Z">
        <w:r>
          <w:rPr>
            <w:rFonts w:hint="eastAsia"/>
            <w:sz w:val="24"/>
            <w:szCs w:val="24"/>
            <w:lang w:val="en-US" w:eastAsia="zh-CN"/>
          </w:rPr>
          <w:t>轮</w:t>
        </w:r>
      </w:ins>
      <w:ins w:id="4" w:author="Administrator" w:date="2017-06-18T13:54:14Z">
        <w:r>
          <w:rPr>
            <w:rFonts w:hint="eastAsia"/>
            <w:sz w:val="24"/>
            <w:szCs w:val="24"/>
            <w:lang w:val="en-US" w:eastAsia="zh-CN"/>
          </w:rPr>
          <w:t>字库</w:t>
        </w:r>
      </w:ins>
      <w:ins w:id="5" w:author="Administrator" w:date="2017-06-18T13:54:18Z">
        <w:r>
          <w:rPr>
            <w:rFonts w:hint="eastAsia"/>
            <w:sz w:val="24"/>
            <w:szCs w:val="24"/>
            <w:lang w:val="en-US" w:eastAsia="zh-CN"/>
          </w:rPr>
          <w:t>数量</w:t>
        </w:r>
      </w:ins>
      <w:ins w:id="6" w:author="Administrator" w:date="2017-06-18T13:54:22Z">
        <w:r>
          <w:rPr>
            <w:rFonts w:hint="eastAsia"/>
            <w:sz w:val="24"/>
            <w:szCs w:val="24"/>
            <w:lang w:val="en-US" w:eastAsia="zh-CN"/>
          </w:rPr>
          <w:t>来表</w:t>
        </w:r>
      </w:ins>
      <w:ins w:id="7" w:author="Administrator" w:date="2017-06-18T13:54:23Z">
        <w:r>
          <w:rPr>
            <w:rFonts w:hint="eastAsia"/>
            <w:sz w:val="24"/>
            <w:szCs w:val="24"/>
            <w:lang w:val="en-US" w:eastAsia="zh-CN"/>
          </w:rPr>
          <w:t>示</w:t>
        </w:r>
      </w:ins>
      <w:r>
        <w:rPr>
          <w:rFonts w:hint="eastAsia"/>
          <w:sz w:val="24"/>
          <w:szCs w:val="24"/>
          <w:lang w:val="en-US" w:eastAsia="zh-CN"/>
        </w:rPr>
        <w:t>）等。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工件参数。这些参数与工件规格关联，随工件规格名修改或保存，如压印内容、空格、字间距</w:t>
      </w:r>
      <w:ins w:id="8" w:author="Administrator" w:date="2017-06-18T13:57:39Z">
        <w:r>
          <w:rPr>
            <w:rFonts w:hint="eastAsia"/>
            <w:sz w:val="24"/>
            <w:szCs w:val="24"/>
            <w:lang w:val="en-US" w:eastAsia="zh-CN"/>
          </w:rPr>
          <w:t>（</w:t>
        </w:r>
      </w:ins>
      <w:ins w:id="9" w:author="Administrator" w:date="2017-06-18T13:57:44Z">
        <w:r>
          <w:rPr>
            <w:rFonts w:hint="eastAsia"/>
            <w:sz w:val="24"/>
            <w:szCs w:val="24"/>
            <w:lang w:val="en-US" w:eastAsia="zh-CN"/>
          </w:rPr>
          <w:t>角</w:t>
        </w:r>
      </w:ins>
      <w:ins w:id="10" w:author="Administrator" w:date="2017-06-18T13:57:45Z">
        <w:r>
          <w:rPr>
            <w:rFonts w:hint="eastAsia"/>
            <w:sz w:val="24"/>
            <w:szCs w:val="24"/>
            <w:lang w:val="en-US" w:eastAsia="zh-CN"/>
          </w:rPr>
          <w:t>度</w:t>
        </w:r>
      </w:ins>
      <w:ins w:id="11" w:author="Administrator" w:date="2017-06-18T13:57:46Z">
        <w:r>
          <w:rPr>
            <w:rFonts w:hint="eastAsia"/>
            <w:sz w:val="24"/>
            <w:szCs w:val="24"/>
            <w:lang w:val="en-US" w:eastAsia="zh-CN"/>
          </w:rPr>
          <w:t>表示</w:t>
        </w:r>
      </w:ins>
      <w:ins w:id="12" w:author="Administrator" w:date="2017-06-18T13:57:47Z">
        <w:r>
          <w:rPr>
            <w:rFonts w:hint="eastAsia"/>
            <w:sz w:val="24"/>
            <w:szCs w:val="24"/>
            <w:lang w:val="en-US" w:eastAsia="zh-CN"/>
          </w:rPr>
          <w:t>吗？</w:t>
        </w:r>
      </w:ins>
      <w:ins w:id="13" w:author="Administrator" w:date="2017-06-18T13:58:25Z">
        <w:r>
          <w:rPr>
            <w:rFonts w:hint="eastAsia"/>
            <w:sz w:val="24"/>
            <w:szCs w:val="24"/>
            <w:lang w:val="en-US" w:eastAsia="zh-CN"/>
          </w:rPr>
          <w:t>并</w:t>
        </w:r>
      </w:ins>
      <w:ins w:id="14" w:author="Administrator" w:date="2017-06-18T13:58:26Z">
        <w:r>
          <w:rPr>
            <w:rFonts w:hint="eastAsia"/>
            <w:sz w:val="24"/>
            <w:szCs w:val="24"/>
            <w:lang w:val="en-US" w:eastAsia="zh-CN"/>
          </w:rPr>
          <w:t>且</w:t>
        </w:r>
      </w:ins>
      <w:ins w:id="15" w:author="Administrator" w:date="2017-06-18T13:58:27Z">
        <w:r>
          <w:rPr>
            <w:rFonts w:hint="eastAsia"/>
            <w:sz w:val="24"/>
            <w:szCs w:val="24"/>
            <w:lang w:val="en-US" w:eastAsia="zh-CN"/>
          </w:rPr>
          <w:t>应</w:t>
        </w:r>
      </w:ins>
      <w:ins w:id="16" w:author="Administrator" w:date="2017-06-18T13:58:28Z">
        <w:r>
          <w:rPr>
            <w:rFonts w:hint="eastAsia"/>
            <w:sz w:val="24"/>
            <w:szCs w:val="24"/>
            <w:lang w:val="en-US" w:eastAsia="zh-CN"/>
          </w:rPr>
          <w:t>该</w:t>
        </w:r>
      </w:ins>
      <w:ins w:id="17" w:author="Administrator" w:date="2017-06-18T13:58:30Z">
        <w:r>
          <w:rPr>
            <w:rFonts w:hint="eastAsia"/>
            <w:sz w:val="24"/>
            <w:szCs w:val="24"/>
            <w:lang w:val="en-US" w:eastAsia="zh-CN"/>
          </w:rPr>
          <w:t>考虑</w:t>
        </w:r>
      </w:ins>
      <w:ins w:id="18" w:author="Administrator" w:date="2017-06-18T13:58:33Z">
        <w:r>
          <w:rPr>
            <w:rFonts w:hint="eastAsia"/>
            <w:sz w:val="24"/>
            <w:szCs w:val="24"/>
            <w:lang w:val="en-US" w:eastAsia="zh-CN"/>
          </w:rPr>
          <w:t>字</w:t>
        </w:r>
      </w:ins>
      <w:ins w:id="19" w:author="Administrator" w:date="2017-06-18T13:58:34Z">
        <w:r>
          <w:rPr>
            <w:rFonts w:hint="eastAsia"/>
            <w:sz w:val="24"/>
            <w:szCs w:val="24"/>
            <w:lang w:val="en-US" w:eastAsia="zh-CN"/>
          </w:rPr>
          <w:t>符宽</w:t>
        </w:r>
      </w:ins>
      <w:ins w:id="20" w:author="Administrator" w:date="2017-06-18T13:58:35Z">
        <w:r>
          <w:rPr>
            <w:rFonts w:hint="eastAsia"/>
            <w:sz w:val="24"/>
            <w:szCs w:val="24"/>
            <w:lang w:val="en-US" w:eastAsia="zh-CN"/>
          </w:rPr>
          <w:t>度</w:t>
        </w:r>
      </w:ins>
      <w:ins w:id="21" w:author="Administrator" w:date="2017-06-18T13:58:36Z">
        <w:r>
          <w:rPr>
            <w:rFonts w:hint="eastAsia"/>
            <w:sz w:val="24"/>
            <w:szCs w:val="24"/>
            <w:lang w:val="en-US" w:eastAsia="zh-CN"/>
          </w:rPr>
          <w:t>加</w:t>
        </w:r>
      </w:ins>
      <w:ins w:id="22" w:author="Administrator" w:date="2017-06-18T13:58:39Z">
        <w:r>
          <w:rPr>
            <w:rFonts w:hint="eastAsia"/>
            <w:sz w:val="24"/>
            <w:szCs w:val="24"/>
            <w:lang w:val="en-US" w:eastAsia="zh-CN"/>
          </w:rPr>
          <w:t>间隔</w:t>
        </w:r>
      </w:ins>
      <w:ins w:id="23" w:author="Administrator" w:date="2017-06-18T13:58:43Z">
        <w:r>
          <w:rPr>
            <w:rFonts w:hint="eastAsia"/>
            <w:sz w:val="24"/>
            <w:szCs w:val="24"/>
            <w:lang w:val="en-US" w:eastAsia="zh-CN"/>
          </w:rPr>
          <w:t>总</w:t>
        </w:r>
      </w:ins>
      <w:ins w:id="24" w:author="Administrator" w:date="2017-06-18T13:58:44Z">
        <w:r>
          <w:rPr>
            <w:rFonts w:hint="eastAsia"/>
            <w:sz w:val="24"/>
            <w:szCs w:val="24"/>
            <w:lang w:val="en-US" w:eastAsia="zh-CN"/>
          </w:rPr>
          <w:t>宽度</w:t>
        </w:r>
      </w:ins>
      <w:ins w:id="25" w:author="Administrator" w:date="2017-06-18T13:57:39Z">
        <w:r>
          <w:rPr>
            <w:rFonts w:hint="eastAsia"/>
            <w:sz w:val="24"/>
            <w:szCs w:val="24"/>
            <w:lang w:val="en-US" w:eastAsia="zh-CN"/>
          </w:rPr>
          <w:t>）</w:t>
        </w:r>
      </w:ins>
      <w:r>
        <w:rPr>
          <w:rFonts w:hint="eastAsia"/>
          <w:sz w:val="24"/>
          <w:szCs w:val="24"/>
          <w:lang w:val="en-US" w:eastAsia="zh-CN"/>
        </w:rPr>
        <w:t>、起始位置（静平衡标志角度值+修正值）、各字符对应的压力值、字轮移动距离（距原点）、工件移动距离（距原点）等。</w:t>
      </w:r>
      <w:ins w:id="26" w:author="Administrator" w:date="2017-06-18T13:54:45Z">
        <w:r>
          <w:rPr>
            <w:rFonts w:hint="eastAsia"/>
            <w:sz w:val="24"/>
            <w:szCs w:val="24"/>
            <w:lang w:val="en-US" w:eastAsia="zh-CN"/>
          </w:rPr>
          <w:t>我</w:t>
        </w:r>
      </w:ins>
      <w:ins w:id="27" w:author="Administrator" w:date="2017-06-18T13:54:46Z">
        <w:r>
          <w:rPr>
            <w:rFonts w:hint="eastAsia"/>
            <w:sz w:val="24"/>
            <w:szCs w:val="24"/>
            <w:lang w:val="en-US" w:eastAsia="zh-CN"/>
          </w:rPr>
          <w:t>怎么</w:t>
        </w:r>
      </w:ins>
      <w:ins w:id="28" w:author="Administrator" w:date="2017-06-18T13:54:49Z">
        <w:r>
          <w:rPr>
            <w:rFonts w:hint="eastAsia"/>
            <w:sz w:val="24"/>
            <w:szCs w:val="24"/>
            <w:lang w:val="en-US" w:eastAsia="zh-CN"/>
          </w:rPr>
          <w:t>判断</w:t>
        </w:r>
      </w:ins>
      <w:ins w:id="29" w:author="Administrator" w:date="2017-06-18T13:54:53Z">
        <w:r>
          <w:rPr>
            <w:rFonts w:hint="eastAsia"/>
            <w:sz w:val="24"/>
            <w:szCs w:val="24"/>
            <w:lang w:val="en-US" w:eastAsia="zh-CN"/>
          </w:rPr>
          <w:t>工件</w:t>
        </w:r>
      </w:ins>
      <w:ins w:id="30" w:author="Administrator" w:date="2017-06-18T13:54:54Z">
        <w:r>
          <w:rPr>
            <w:rFonts w:hint="eastAsia"/>
            <w:sz w:val="24"/>
            <w:szCs w:val="24"/>
            <w:lang w:val="en-US" w:eastAsia="zh-CN"/>
          </w:rPr>
          <w:t>规格</w:t>
        </w:r>
      </w:ins>
      <w:ins w:id="31" w:author="Administrator" w:date="2017-06-18T13:54:55Z">
        <w:r>
          <w:rPr>
            <w:rFonts w:hint="eastAsia"/>
            <w:sz w:val="24"/>
            <w:szCs w:val="24"/>
            <w:lang w:val="en-US" w:eastAsia="zh-CN"/>
          </w:rPr>
          <w:t>变了</w:t>
        </w:r>
      </w:ins>
      <w:ins w:id="32" w:author="Administrator" w:date="2017-06-18T13:54:58Z">
        <w:r>
          <w:rPr>
            <w:rFonts w:hint="eastAsia"/>
            <w:sz w:val="24"/>
            <w:szCs w:val="24"/>
            <w:lang w:val="en-US" w:eastAsia="zh-CN"/>
          </w:rPr>
          <w:t>，</w:t>
        </w:r>
      </w:ins>
      <w:ins w:id="33" w:author="Administrator" w:date="2017-06-18T13:55:01Z">
        <w:r>
          <w:rPr>
            <w:rFonts w:hint="eastAsia"/>
            <w:sz w:val="24"/>
            <w:szCs w:val="24"/>
            <w:lang w:val="en-US" w:eastAsia="zh-CN"/>
          </w:rPr>
          <w:t>并</w:t>
        </w:r>
      </w:ins>
      <w:ins w:id="34" w:author="Administrator" w:date="2017-06-18T13:55:02Z">
        <w:r>
          <w:rPr>
            <w:rFonts w:hint="eastAsia"/>
            <w:sz w:val="24"/>
            <w:szCs w:val="24"/>
            <w:lang w:val="en-US" w:eastAsia="zh-CN"/>
          </w:rPr>
          <w:t>且</w:t>
        </w:r>
      </w:ins>
      <w:ins w:id="35" w:author="Administrator" w:date="2017-06-18T13:55:03Z">
        <w:r>
          <w:rPr>
            <w:rFonts w:hint="eastAsia"/>
            <w:sz w:val="24"/>
            <w:szCs w:val="24"/>
            <w:lang w:val="en-US" w:eastAsia="zh-CN"/>
          </w:rPr>
          <w:t>对应</w:t>
        </w:r>
      </w:ins>
      <w:ins w:id="36" w:author="Administrator" w:date="2017-06-18T13:55:04Z">
        <w:r>
          <w:rPr>
            <w:rFonts w:hint="eastAsia"/>
            <w:sz w:val="24"/>
            <w:szCs w:val="24"/>
            <w:lang w:val="en-US" w:eastAsia="zh-CN"/>
          </w:rPr>
          <w:t>了</w:t>
        </w:r>
      </w:ins>
      <w:ins w:id="37" w:author="Administrator" w:date="2017-06-18T13:55:05Z">
        <w:r>
          <w:rPr>
            <w:rFonts w:hint="eastAsia"/>
            <w:sz w:val="24"/>
            <w:szCs w:val="24"/>
            <w:lang w:val="en-US" w:eastAsia="zh-CN"/>
          </w:rPr>
          <w:t>哪</w:t>
        </w:r>
      </w:ins>
      <w:ins w:id="38" w:author="Administrator" w:date="2017-06-18T13:55:06Z">
        <w:r>
          <w:rPr>
            <w:rFonts w:hint="eastAsia"/>
            <w:sz w:val="24"/>
            <w:szCs w:val="24"/>
            <w:lang w:val="en-US" w:eastAsia="zh-CN"/>
          </w:rPr>
          <w:t>种</w:t>
        </w:r>
      </w:ins>
      <w:ins w:id="39" w:author="Administrator" w:date="2017-06-18T13:55:07Z">
        <w:r>
          <w:rPr>
            <w:rFonts w:hint="eastAsia"/>
            <w:sz w:val="24"/>
            <w:szCs w:val="24"/>
            <w:lang w:val="en-US" w:eastAsia="zh-CN"/>
          </w:rPr>
          <w:t>规格</w:t>
        </w:r>
      </w:ins>
      <w:ins w:id="40" w:author="Administrator" w:date="2017-06-18T13:55:09Z">
        <w:r>
          <w:rPr>
            <w:rFonts w:hint="eastAsia"/>
            <w:sz w:val="24"/>
            <w:szCs w:val="24"/>
            <w:lang w:val="en-US" w:eastAsia="zh-CN"/>
          </w:rPr>
          <w:t>的</w:t>
        </w:r>
      </w:ins>
      <w:ins w:id="41" w:author="Administrator" w:date="2017-06-18T13:55:10Z">
        <w:r>
          <w:rPr>
            <w:rFonts w:hint="eastAsia"/>
            <w:sz w:val="24"/>
            <w:szCs w:val="24"/>
            <w:lang w:val="en-US" w:eastAsia="zh-CN"/>
          </w:rPr>
          <w:t>，这个</w:t>
        </w:r>
      </w:ins>
      <w:ins w:id="42" w:author="Administrator" w:date="2017-06-18T13:55:11Z">
        <w:r>
          <w:rPr>
            <w:rFonts w:hint="eastAsia"/>
            <w:sz w:val="24"/>
            <w:szCs w:val="24"/>
            <w:lang w:val="en-US" w:eastAsia="zh-CN"/>
          </w:rPr>
          <w:t>是怎么</w:t>
        </w:r>
      </w:ins>
      <w:ins w:id="43" w:author="Administrator" w:date="2017-06-18T13:55:12Z">
        <w:r>
          <w:rPr>
            <w:rFonts w:hint="eastAsia"/>
            <w:sz w:val="24"/>
            <w:szCs w:val="24"/>
            <w:lang w:val="en-US" w:eastAsia="zh-CN"/>
          </w:rPr>
          <w:t>区分</w:t>
        </w:r>
      </w:ins>
      <w:ins w:id="44" w:author="Administrator" w:date="2017-06-18T13:55:13Z">
        <w:r>
          <w:rPr>
            <w:rFonts w:hint="eastAsia"/>
            <w:sz w:val="24"/>
            <w:szCs w:val="24"/>
            <w:lang w:val="en-US" w:eastAsia="zh-CN"/>
          </w:rPr>
          <w:t>的</w:t>
        </w:r>
      </w:ins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5、工作模式选择：测试模式、自动毂面、自动辋面。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6、与压字机PLC的通讯，通讯内容：系统参数、工件参数、工作模式、启动信号、故障报警信号等。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7、与用户MES系统通讯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（1）PC读用户MES系统内容：心跳、上料工件ID（压印内容）、静平衡标志角度值、急停等。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（2）用户MES系统读PC内容：心跳、工件规格编码、下料工件ID（压印内容）、急停等。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四、压字机PLC程序设计主要内容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1、三种工作模式（测试模式、自动毂面、自动辋面）的工作流程。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2、与上位PC机的通讯，通讯内容：工作模式（测试模式、自动毂面、自动辋面）、正在压印或完成</w:t>
      </w:r>
      <w:ins w:id="45" w:author="Administrator" w:date="2017-06-18T14:15:38Z">
        <w:r>
          <w:rPr>
            <w:rFonts w:hint="eastAsia"/>
            <w:sz w:val="24"/>
            <w:szCs w:val="24"/>
            <w:lang w:val="en-US" w:eastAsia="zh-CN"/>
          </w:rPr>
          <w:t>或</w:t>
        </w:r>
      </w:ins>
      <w:ins w:id="46" w:author="Administrator" w:date="2017-06-18T14:15:39Z">
        <w:r>
          <w:rPr>
            <w:rFonts w:hint="eastAsia"/>
            <w:sz w:val="24"/>
            <w:szCs w:val="24"/>
            <w:lang w:val="en-US" w:eastAsia="zh-CN"/>
          </w:rPr>
          <w:t>中</w:t>
        </w:r>
      </w:ins>
      <w:ins w:id="47" w:author="Administrator" w:date="2017-06-18T14:15:40Z">
        <w:r>
          <w:rPr>
            <w:rFonts w:hint="eastAsia"/>
            <w:sz w:val="24"/>
            <w:szCs w:val="24"/>
            <w:lang w:val="en-US" w:eastAsia="zh-CN"/>
          </w:rPr>
          <w:t>止</w:t>
        </w:r>
      </w:ins>
      <w:r>
        <w:rPr>
          <w:rFonts w:hint="eastAsia"/>
          <w:sz w:val="24"/>
          <w:szCs w:val="24"/>
          <w:lang w:val="en-US" w:eastAsia="zh-CN"/>
        </w:rPr>
        <w:t>、各电机轴移动（或旋转）所处位置、各传感器的状态、故障报警信号等。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3、与机械手PLC通讯，逻辑信号为干接点与网络双渠道通讯。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（1）压字机PLC读机械手PLC内容：心跳、急停、正在上料、上料结束、正在下料、下料结束、区域安全、车轮规格编码、上料车轮ID（压印内容）、静平衡标志角度值等。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（2）机械手PLC读压字机PLC内容：心跳、急停、系统状态（是否READY）、区域安全、等待上料、等待下料、上料位置有料检测、下料位置有料检测等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说明：区域安全是指车轮移动机构或机械手所处的位置。如果车轮移动机构处在上、下料位置，对机械手来说为不安全，此时机械手不能进行上、下料操作；如果车轮移动机构离开上、下料位置并到达压字机机架内，对机械手来说为安全，此时机械手可以进行上、下料操作。同样，如果机械手正在上、下料，对压字机来说为不安全，此时车轮移动机构不能移动到上、下料位置；如果机械手已经完成上、下料并离开，对压字机来说为安全，此时车轮移动机构可以移动到上、下料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850" w:right="850" w:bottom="85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5A1D"/>
    <w:multiLevelType w:val="singleLevel"/>
    <w:tmpl w:val="593E5A1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3E5C0D"/>
    <w:multiLevelType w:val="singleLevel"/>
    <w:tmpl w:val="593E5C0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3E5CFF"/>
    <w:multiLevelType w:val="singleLevel"/>
    <w:tmpl w:val="593E5CF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918CE"/>
    <w:rsid w:val="036D7AFA"/>
    <w:rsid w:val="03EE2394"/>
    <w:rsid w:val="054153B1"/>
    <w:rsid w:val="05BA2A1D"/>
    <w:rsid w:val="073C5D0D"/>
    <w:rsid w:val="07E32CA5"/>
    <w:rsid w:val="08BB79D4"/>
    <w:rsid w:val="09D76F6E"/>
    <w:rsid w:val="0F8E5623"/>
    <w:rsid w:val="12716816"/>
    <w:rsid w:val="13176866"/>
    <w:rsid w:val="154A779B"/>
    <w:rsid w:val="174A60C6"/>
    <w:rsid w:val="1A286853"/>
    <w:rsid w:val="1A5E60B7"/>
    <w:rsid w:val="1D7C646A"/>
    <w:rsid w:val="20963081"/>
    <w:rsid w:val="209E3B18"/>
    <w:rsid w:val="23225AFC"/>
    <w:rsid w:val="2672652B"/>
    <w:rsid w:val="287F6C12"/>
    <w:rsid w:val="2A024D19"/>
    <w:rsid w:val="2AF12804"/>
    <w:rsid w:val="2C5702E7"/>
    <w:rsid w:val="303861E1"/>
    <w:rsid w:val="33C06A9F"/>
    <w:rsid w:val="33C70AA3"/>
    <w:rsid w:val="341173FB"/>
    <w:rsid w:val="3A0614E1"/>
    <w:rsid w:val="3BDA0C66"/>
    <w:rsid w:val="41F82E4D"/>
    <w:rsid w:val="46D84CB3"/>
    <w:rsid w:val="4732104F"/>
    <w:rsid w:val="4E803759"/>
    <w:rsid w:val="4FE37124"/>
    <w:rsid w:val="52546CF3"/>
    <w:rsid w:val="529A5004"/>
    <w:rsid w:val="540F12FB"/>
    <w:rsid w:val="546F2342"/>
    <w:rsid w:val="55B70726"/>
    <w:rsid w:val="5A6407B8"/>
    <w:rsid w:val="5DF73BF9"/>
    <w:rsid w:val="61514E67"/>
    <w:rsid w:val="627E7304"/>
    <w:rsid w:val="636C7AE6"/>
    <w:rsid w:val="69EC7AC8"/>
    <w:rsid w:val="6AF84E74"/>
    <w:rsid w:val="6B545D03"/>
    <w:rsid w:val="6BA13B2F"/>
    <w:rsid w:val="73D838B4"/>
    <w:rsid w:val="743C4550"/>
    <w:rsid w:val="74E32B9A"/>
    <w:rsid w:val="77CF4CA5"/>
    <w:rsid w:val="790B5CDE"/>
    <w:rsid w:val="7A4B3B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